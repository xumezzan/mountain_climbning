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</w:p>
    <w:p>
      <w:pPr>
        <w:pStyle w:val="3"/>
      </w:pPr>
    </w:p>
    <w:p>
      <w:pPr>
        <w:pStyle w:val="3"/>
      </w:pPr>
      <w:r>
        <w:rPr>
          <w:color w:val="2B579A"/>
          <w:shd w:val="clear" w:color="auto" w:fill="E6E6E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ge">
              <wp:posOffset>1225550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9"/>
      </w:tblGrid>
      <w:tr>
        <w:trPr>
          <w:trHeight w:val="1583" w:hRule="atLeast"/>
        </w:trPr>
        <w:tc>
          <w:tcPr>
            <w:tcW w:w="9359" w:type="dxa"/>
          </w:tcPr>
          <w:p>
            <w:pPr>
              <w:pStyle w:val="18"/>
            </w:pPr>
            <w:r>
              <w:t>Business Template</w:t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 w:eastAsiaTheme="minorHAns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hAnsi="Arial" w:cs="Arial" w:eastAsiaTheme="minorEastAsia"/>
                <w:b/>
                <w:bCs/>
                <w:caps/>
                <w:color w:val="464547"/>
                <w:sz w:val="44"/>
                <w:szCs w:val="44"/>
              </w:rPr>
              <w:t>Subject areas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9" w:type="dxa"/>
          </w:tcPr>
          <w:p>
            <w:pPr>
              <w:pStyle w:val="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>
      <w:pPr>
        <w:pStyle w:val="3"/>
      </w:pPr>
    </w:p>
    <w:p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>
      <w:pPr>
        <w:pStyle w:val="3"/>
      </w:pPr>
    </w:p>
    <w:p>
      <w:pPr>
        <w:pStyle w:val="41"/>
      </w:pPr>
      <w:bookmarkStart w:id="0" w:name="_Toc456598587"/>
      <w:bookmarkStart w:id="1" w:name="_Toc456600918"/>
      <w:bookmarkStart w:id="2" w:name="_Toc4475558"/>
      <w:bookmarkStart w:id="3" w:name="_Toc2484421"/>
      <w:r>
        <w:t>Contents</w:t>
      </w:r>
    </w:p>
    <w:p>
      <w:pPr>
        <w:pStyle w:val="20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r>
        <w:fldChar w:fldCharType="begin"/>
      </w:r>
      <w:r>
        <w:instrText xml:space="preserve"> HYPERLINK \l "_Toc62212630" </w:instrText>
      </w:r>
      <w:r>
        <w:fldChar w:fldCharType="separate"/>
      </w:r>
      <w:r>
        <w:rPr>
          <w:rStyle w:val="15"/>
          <w:rFonts w:eastAsia="MS Gothic"/>
        </w:rPr>
        <w:t>1</w:t>
      </w:r>
      <w:r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  <w:tab/>
      </w:r>
      <w:r>
        <w:rPr>
          <w:rStyle w:val="15"/>
          <w:rFonts w:eastAsia="MS Gothic"/>
        </w:rPr>
        <w:t>Business Description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_Toc62212630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"_Toc62212631" </w:instrText>
      </w:r>
      <w:r>
        <w:fldChar w:fldCharType="separate"/>
      </w:r>
      <w:r>
        <w:rPr>
          <w:rStyle w:val="15"/>
          <w:rFonts w:eastAsia="MS Gothic"/>
        </w:rPr>
        <w:t>1.1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5"/>
          <w:rFonts w:eastAsia="MS Gothic"/>
        </w:rPr>
        <w:t>Business background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_Toc62212631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"_Toc62212632" </w:instrText>
      </w:r>
      <w:r>
        <w:fldChar w:fldCharType="separate"/>
      </w:r>
      <w:r>
        <w:rPr>
          <w:rStyle w:val="15"/>
          <w:rFonts w:eastAsia="MS Gothic"/>
        </w:rPr>
        <w:t>1.2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5"/>
          <w:rFonts w:eastAsia="MS Gothic"/>
        </w:rPr>
        <w:t>Problems. Current Situation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_Toc62212632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"_Toc62212633" </w:instrText>
      </w:r>
      <w:r>
        <w:fldChar w:fldCharType="separate"/>
      </w:r>
      <w:r>
        <w:rPr>
          <w:rStyle w:val="15"/>
          <w:rFonts w:eastAsia="MS Gothic"/>
        </w:rPr>
        <w:t>1.3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5"/>
          <w:rFonts w:eastAsia="MS Gothic"/>
        </w:rPr>
        <w:t>The benefits of implementing a database. Project Vision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_Toc62212633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0"/>
        <w:tabs>
          <w:tab w:val="left" w:pos="400"/>
          <w:tab w:val="right" w:leader="dot" w:pos="9347"/>
        </w:tabs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</w:pPr>
      <w:r>
        <w:fldChar w:fldCharType="begin"/>
      </w:r>
      <w:r>
        <w:instrText xml:space="preserve"> HYPERLINK \l "_Toc62212634" </w:instrText>
      </w:r>
      <w:r>
        <w:fldChar w:fldCharType="separate"/>
      </w:r>
      <w:r>
        <w:rPr>
          <w:rStyle w:val="15"/>
          <w:rFonts w:eastAsia="MS Gothic"/>
        </w:rPr>
        <w:t>2</w:t>
      </w:r>
      <w:r>
        <w:rPr>
          <w:rFonts w:asciiTheme="minorHAnsi" w:hAnsiTheme="minorHAnsi" w:eastAsiaTheme="minorEastAsia" w:cstheme="minorBidi"/>
          <w:bCs w:val="0"/>
          <w:caps w:val="0"/>
          <w:color w:val="auto"/>
          <w:sz w:val="22"/>
          <w:szCs w:val="22"/>
        </w:rPr>
        <w:tab/>
      </w:r>
      <w:r>
        <w:rPr>
          <w:rStyle w:val="15"/>
          <w:rFonts w:eastAsia="MS Gothic"/>
        </w:rPr>
        <w:t>Model description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_Toc62212634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"_Toc62212635" </w:instrText>
      </w:r>
      <w:r>
        <w:fldChar w:fldCharType="separate"/>
      </w:r>
      <w:r>
        <w:rPr>
          <w:rStyle w:val="15"/>
          <w:rFonts w:eastAsia="MS Gothic"/>
        </w:rPr>
        <w:t>2.1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5"/>
          <w:rFonts w:eastAsia="MS Gothic"/>
        </w:rPr>
        <w:t>Definitions &amp; Acronyms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_Toc62212635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"_Toc62212636" </w:instrText>
      </w:r>
      <w:r>
        <w:fldChar w:fldCharType="separate"/>
      </w:r>
      <w:r>
        <w:rPr>
          <w:rStyle w:val="15"/>
          <w:rFonts w:eastAsia="MS Gothic"/>
        </w:rPr>
        <w:t>2.2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5"/>
          <w:rFonts w:eastAsia="MS Gothic"/>
        </w:rPr>
        <w:t>Logical Scheme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_Toc62212636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2"/>
        <w:tabs>
          <w:tab w:val="left" w:pos="880"/>
          <w:tab w:val="right" w:leader="dot" w:pos="9347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"_Toc62212637" </w:instrText>
      </w:r>
      <w:r>
        <w:fldChar w:fldCharType="separate"/>
      </w:r>
      <w:r>
        <w:rPr>
          <w:rStyle w:val="15"/>
          <w:rFonts w:eastAsia="MS Gothic"/>
        </w:rPr>
        <w:t>2.3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5"/>
          <w:rFonts w:eastAsia="MS Gothic"/>
        </w:rPr>
        <w:t>Objects</w:t>
      </w:r>
      <w:r>
        <w:tab/>
      </w:r>
      <w:r>
        <w:rPr>
          <w:color w:val="2B579A"/>
          <w:shd w:val="clear" w:color="auto" w:fill="E6E6E6"/>
        </w:rPr>
        <w:fldChar w:fldCharType="begin"/>
      </w:r>
      <w:r>
        <w:instrText xml:space="preserve"> PAGEREF _Toc62212637 \h </w:instrText>
      </w:r>
      <w:r>
        <w:rPr>
          <w:color w:val="2B579A"/>
          <w:shd w:val="clear" w:color="auto" w:fill="E6E6E6"/>
        </w:rPr>
        <w:fldChar w:fldCharType="separate"/>
      </w:r>
      <w:r>
        <w:t>3</w:t>
      </w:r>
      <w:r>
        <w:rPr>
          <w:color w:val="2B579A"/>
          <w:shd w:val="clear" w:color="auto" w:fill="E6E6E6"/>
        </w:rPr>
        <w:fldChar w:fldCharType="end"/>
      </w:r>
      <w:r>
        <w:rPr>
          <w:color w:val="2B579A"/>
          <w:shd w:val="clear" w:color="auto" w:fill="E6E6E6"/>
        </w:rPr>
        <w:fldChar w:fldCharType="end"/>
      </w:r>
    </w:p>
    <w:p>
      <w:pPr>
        <w:pStyle w:val="20"/>
        <w:tabs>
          <w:tab w:val="left" w:pos="400"/>
          <w:tab w:val="right" w:leader="dot" w:pos="9347"/>
        </w:tabs>
      </w:pPr>
      <w:r>
        <w:rPr>
          <w:color w:val="2B579A"/>
          <w:shd w:val="clear" w:color="auto" w:fill="E6E6E6"/>
        </w:rPr>
        <w:fldChar w:fldCharType="end"/>
      </w:r>
    </w:p>
    <w:p>
      <w:pPr>
        <w:pStyle w:val="3"/>
      </w:pPr>
    </w:p>
    <w:p>
      <w:pPr>
        <w:pStyle w:val="2"/>
        <w:numPr>
          <w:ilvl w:val="0"/>
          <w:numId w:val="0"/>
        </w:numPr>
        <w:rPr>
          <w:sz w:val="24"/>
        </w:rPr>
      </w:pPr>
      <w:bookmarkStart w:id="4" w:name="_Section_1"/>
      <w:bookmarkEnd w:id="4"/>
      <w:r>
        <w:br w:type="page"/>
      </w:r>
      <w:bookmarkEnd w:id="0"/>
      <w:bookmarkEnd w:id="1"/>
      <w:bookmarkEnd w:id="2"/>
      <w:bookmarkEnd w:id="3"/>
    </w:p>
    <w:p>
      <w:pPr>
        <w:pStyle w:val="2"/>
        <w:ind w:left="431" w:hanging="431"/>
      </w:pPr>
      <w:bookmarkStart w:id="5" w:name="_Toc509167633"/>
      <w:bookmarkStart w:id="6" w:name="_Toc62212630"/>
      <w:bookmarkStart w:id="7" w:name="_Toc412572569"/>
      <w:r>
        <w:t>Business Description</w:t>
      </w:r>
      <w:bookmarkEnd w:id="5"/>
      <w:bookmarkEnd w:id="6"/>
      <w:bookmarkEnd w:id="7"/>
    </w:p>
    <w:p>
      <w:pPr>
        <w:pStyle w:val="4"/>
        <w:keepNext w:val="0"/>
        <w:ind w:left="851" w:hanging="851"/>
      </w:pPr>
      <w:bookmarkStart w:id="8" w:name="_Toc412572570"/>
      <w:bookmarkStart w:id="9" w:name="_Toc62212631"/>
      <w:bookmarkStart w:id="10" w:name="_Toc509167634"/>
      <w:r>
        <w:t>Business background</w:t>
      </w:r>
      <w:bookmarkEnd w:id="8"/>
      <w:bookmarkEnd w:id="9"/>
      <w:bookmarkEnd w:id="10"/>
    </w:p>
    <w:p>
      <w:pPr>
        <w:pStyle w:val="3"/>
      </w:pPr>
    </w:p>
    <w:p>
      <w:pPr>
        <w:pStyle w:val="4"/>
        <w:keepNext w:val="0"/>
        <w:ind w:left="851" w:hanging="851"/>
      </w:pPr>
      <w:bookmarkStart w:id="11" w:name="_Toc509167635"/>
      <w:bookmarkStart w:id="12" w:name="_Toc412572571"/>
      <w:bookmarkStart w:id="13" w:name="_Toc62212632"/>
      <w:r>
        <w:t xml:space="preserve">Problems. </w:t>
      </w:r>
      <w:bookmarkEnd w:id="11"/>
      <w:bookmarkEnd w:id="12"/>
      <w:bookmarkStart w:id="14" w:name="_Toc462595274"/>
      <w:r>
        <w:t>Current Situation</w:t>
      </w:r>
      <w:bookmarkEnd w:id="13"/>
      <w:bookmarkEnd w:id="14"/>
    </w:p>
    <w:p>
      <w:pPr>
        <w:pStyle w:val="3"/>
      </w:pPr>
    </w:p>
    <w:p>
      <w:pPr>
        <w:pStyle w:val="4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Benefits of implementing a </w:t>
      </w:r>
      <w:bookmarkEnd w:id="15"/>
      <w:bookmarkEnd w:id="16"/>
      <w:r>
        <w:t>database. Project Vision</w:t>
      </w:r>
      <w:bookmarkEnd w:id="17"/>
    </w:p>
    <w:p>
      <w:pPr>
        <w:pStyle w:val="3"/>
      </w:pPr>
    </w:p>
    <w:p>
      <w:pPr>
        <w:pStyle w:val="2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>
      <w:pPr>
        <w:pStyle w:val="4"/>
        <w:keepNext w:val="0"/>
        <w:ind w:left="851" w:hanging="851"/>
      </w:pPr>
      <w:bookmarkStart w:id="20" w:name="_Toc462595272"/>
      <w:bookmarkStart w:id="21" w:name="_Toc62212635"/>
      <w:r>
        <w:t>Definitions &amp; Acronyms</w:t>
      </w:r>
      <w:bookmarkEnd w:id="20"/>
      <w:bookmarkEnd w:id="21"/>
    </w:p>
    <w:p>
      <w:pPr>
        <w:pStyle w:val="3"/>
      </w:pPr>
    </w:p>
    <w:p>
      <w:pPr>
        <w:pStyle w:val="4"/>
        <w:ind w:left="851" w:hanging="851"/>
        <w:rPr>
          <w:del w:id="1" w:author="Koziboev SS" w:date="2024-04-06T20:50:06Z"/>
        </w:rPr>
        <w:pPrChange w:id="0" w:author="Koziboev SS" w:date="2024-04-06T20:50:19Z">
          <w:pPr>
            <w:pStyle w:val="3"/>
          </w:pPr>
        </w:pPrChange>
      </w:pPr>
      <w:bookmarkStart w:id="22" w:name="_Toc62212636"/>
      <w:bookmarkStart w:id="23" w:name="_Toc509167638"/>
      <w:bookmarkStart w:id="24" w:name="_Toc412572574"/>
      <w:r>
        <w:t>Logical Scheme</w:t>
      </w:r>
      <w:bookmarkEnd w:id="22"/>
      <w:bookmarkEnd w:id="23"/>
      <w:bookmarkEnd w:id="24"/>
    </w:p>
    <w:bookmarkEnd w:id="19"/>
    <w:p>
      <w:pPr>
        <w:pStyle w:val="4"/>
        <w:ind w:left="851" w:hanging="851"/>
        <w:pPrChange w:id="2" w:author="Koziboev SS" w:date="2024-04-06T20:50:06Z">
          <w:pPr>
            <w:pStyle w:val="3"/>
          </w:pPr>
        </w:pPrChange>
      </w:pPr>
      <w:del w:id="3" w:author="Koziboev SS" w:date="2024-04-06T20:50:06Z">
        <w:r>
          <w:rPr/>
          <w:delText>&lt;i</w:delText>
        </w:r>
      </w:del>
      <w:del w:id="4" w:author="Koziboev SS" w:date="2024-04-06T20:50:05Z">
        <w:r>
          <w:rPr/>
          <w:delText>mag</w:delText>
        </w:r>
      </w:del>
      <w:del w:id="5" w:author="Koziboev SS" w:date="2024-04-06T20:50:04Z">
        <w:r>
          <w:rPr/>
          <w:delText>e&gt;</w:delText>
        </w:r>
      </w:del>
    </w:p>
    <w:p>
      <w:pPr>
        <w:pStyle w:val="3"/>
      </w:pPr>
      <w:ins w:id="6" w:author="Koziboev SS" w:date="2024-04-06T20:50:40Z">
        <w:r>
          <w:rPr>
            <w:rFonts w:hint="default"/>
            <w:lang w:val="ru-RU"/>
          </w:rPr>
          <w:t xml:space="preserve"> </w:t>
        </w:r>
      </w:ins>
      <w:ins w:id="7" w:author="Koziboev SS" w:date="2024-04-06T20:50:41Z">
        <w:r>
          <w:rPr>
            <w:rFonts w:hint="default"/>
            <w:lang w:val="ru-RU"/>
          </w:rPr>
          <w:t xml:space="preserve"> </w:t>
        </w:r>
      </w:ins>
      <w:ins w:id="8" w:author="Koziboev SS" w:date="2024-04-06T20:50:21Z">
        <w:r>
          <w:rPr/>
          <w:drawing>
            <wp:inline distT="0" distB="0" distL="114300" distR="114300">
              <wp:extent cx="5937250" cy="2978150"/>
              <wp:effectExtent l="0" t="0" r="6350" b="8890"/>
              <wp:docPr id="1" name="Изображение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Изображение 1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7250" cy="297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>
      <w:pPr>
        <w:pStyle w:val="4"/>
        <w:keepNext w:val="0"/>
        <w:ind w:left="851" w:hanging="851"/>
      </w:pPr>
      <w:bookmarkStart w:id="25" w:name="_Toc62212637"/>
      <w:r>
        <w:t>Objects</w:t>
      </w:r>
      <w:bookmarkEnd w:id="25"/>
    </w:p>
    <w:p>
      <w:pPr>
        <w:pStyle w:val="3"/>
      </w:pPr>
    </w:p>
    <w:p>
      <w:pPr>
        <w:pStyle w:val="3"/>
        <w:rPr>
          <w:rFonts w:hint="default"/>
          <w:lang w:val="en-US"/>
        </w:rPr>
      </w:pPr>
      <w:r>
        <w:t>Table Description</w:t>
      </w:r>
    </w:p>
    <w:p>
      <w:pPr>
        <w:rPr>
          <w:ins w:id="10" w:author="Koziboev SS" w:date="2024-04-06T21:02:53Z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11" w:author="Koziboev SS" w:date="2024-04-06T21:02:53Z">
        <w:r>
          <w:rPr>
            <w:rFonts w:hint="default" w:ascii="Segoe UI" w:hAnsi="Segoe UI" w:eastAsia="Segoe UI" w:cs="Segoe UI"/>
            <w:i w:val="0"/>
            <w:iCs w:val="0"/>
            <w:caps w:val="0"/>
            <w:color w:val="ECECEC"/>
            <w:spacing w:val="0"/>
            <w:szCs w:val="19"/>
            <w:shd w:val="clear" w:fill="212121"/>
          </w:rPr>
          <w:br w:type="textWrapping"/>
        </w:r>
      </w:ins>
      <w:ins w:id="12" w:author="Koziboev SS" w:date="2024-04-06T21:02:53Z">
        <w:bookmarkStart w:id="26" w:name="_GoBack"/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This table is named Mountains and contains information about mountains. It has the following columns:</w:t>
        </w:r>
      </w:ins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</w:pBdr>
        <w:spacing w:before="0" w:beforeAutospacing="0" w:after="0" w:afterAutospacing="0"/>
        <w:ind w:left="0" w:firstLine="0"/>
        <w:rPr>
          <w:ins w:id="13" w:author="Koziboev SS" w:date="2024-04-06T21:02:53Z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14" w:author="Koziboev SS" w:date="2024-04-06T21:02:53Z"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mountain_id (INT, PRIMARY KEY): Unique identifier of the mountain.</w:t>
        </w:r>
      </w:ins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</w:pBdr>
        <w:spacing w:before="0" w:beforeAutospacing="0" w:after="0" w:afterAutospacing="0"/>
        <w:ind w:left="0" w:firstLine="0"/>
        <w:rPr>
          <w:ins w:id="15" w:author="Koziboev SS" w:date="2024-04-06T21:02:53Z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16" w:author="Koziboev SS" w:date="2024-04-06T21:02:53Z"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name (VARCHAR(255)): Name of the mountain.</w:t>
        </w:r>
      </w:ins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</w:pBdr>
        <w:spacing w:before="0" w:beforeAutospacing="0" w:after="0" w:afterAutospacing="0"/>
        <w:ind w:left="0" w:firstLine="0"/>
        <w:rPr>
          <w:ins w:id="17" w:author="Koziboev SS" w:date="2024-04-06T21:02:53Z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18" w:author="Koziboev SS" w:date="2024-04-06T21:02:53Z"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height (INT): Height of the mountain in meters.</w:t>
        </w:r>
      </w:ins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</w:pBdr>
        <w:spacing w:before="0" w:beforeAutospacing="0" w:after="0" w:afterAutospacing="0"/>
        <w:ind w:left="0" w:firstLine="0"/>
        <w:rPr>
          <w:ins w:id="19" w:author="Koziboev SS" w:date="2024-04-06T21:02:53Z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20" w:author="Koziboev SS" w:date="2024-04-06T21:02:53Z"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country (VARCHAR(255)): Country where the mountain is located.</w:t>
        </w:r>
      </w:ins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sz="0" w:space="0"/>
          <w:left w:val="none" w:sz="0" w:space="0"/>
          <w:bottom w:val="none" w:sz="0" w:space="0"/>
          <w:right w:val="none" w:sz="0" w:space="0"/>
        </w:pBdr>
        <w:spacing w:before="0" w:beforeAutospacing="0" w:after="0" w:afterAutospacing="0"/>
        <w:ind w:left="0" w:firstLine="0"/>
        <w:rPr>
          <w:ins w:id="21" w:author="Koziboev SS" w:date="2024-04-06T21:02:53Z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22" w:author="Koziboev SS" w:date="2024-04-06T21:02:53Z"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region (VARCHAR(255)): Region or area where the mountain is situated.</w:t>
        </w:r>
      </w:ins>
    </w:p>
    <w:p>
      <w:pPr>
        <w:rPr>
          <w:ins w:id="23" w:author="Koziboev SS" w:date="2024-04-06T21:06:12Z"/>
          <w:rFonts w:hint="default"/>
          <w:color w:val="auto"/>
          <w:u w:val="none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ins w:id="24" w:author="Koziboev SS" w:date="2024-04-06T21:02:53Z">
        <w:r>
          <w:rPr>
            <w:rFonts w:hint="default"/>
            <w:color w:val="auto"/>
            <w:u w:val="none"/>
            <w14:glow w14:rad="0">
              <w14:srgbClr w14:val="000000"/>
            </w14:glow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reflection w14:blurRad="0" w14:stA="0" w14:stPos="0" w14:endA="0" w14:endPos="0" w14:dist="0" w14:dir="0" w14:fadeDir="0" w14:sx="0" w14:sy="0" w14:kx="0" w14:ky="0" w14:algn="none"/>
            <w14:props3d w14:extrusionH="0" w14:contourW="0" w14:prstMaterial="clear"/>
          </w:rPr>
          <w:t>This table allows storing information about different mountains, their heights, locations, and belonging to specific countries or regions. The mountain_id column serves as the primary key for uniquely identifying each record in the table.</w:t>
        </w:r>
      </w:ins>
    </w:p>
    <w:bookmarkEnd w:id="26"/>
    <w:p>
      <w:pPr>
        <w:rPr>
          <w:ins w:id="25" w:author="Koziboev SS" w:date="2024-04-06T21:06:13Z"/>
          <w:rFonts w:hint="default"/>
        </w:rPr>
      </w:pPr>
    </w:p>
    <w:p>
      <w:pPr>
        <w:rPr>
          <w:ins w:id="26" w:author="Koziboev SS" w:date="2024-04-06T21:06:13Z"/>
          <w:rFonts w:hint="default"/>
        </w:rPr>
      </w:pPr>
    </w:p>
    <w:p>
      <w:pPr>
        <w:rPr>
          <w:ins w:id="27" w:author="Koziboev SS" w:date="2024-04-06T21:02:53Z"/>
          <w:rFonts w:hint="default"/>
        </w:rPr>
      </w:pPr>
    </w:p>
    <w:tbl>
      <w:tblPr>
        <w:tblStyle w:val="13"/>
        <w:tblW w:w="0" w:type="auto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2"/>
        <w:gridCol w:w="2302"/>
        <w:gridCol w:w="2302"/>
        <w:gridCol w:w="2302"/>
      </w:tblGrid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2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Cs w:val="18"/>
                <w14:textFill>
                  <w14:solidFill>
                    <w14:schemeClr w14:val="bg1"/>
                  </w14:solidFill>
                </w14:textFill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 xml:space="preserve">Data Type </w:t>
            </w:r>
          </w:p>
        </w:tc>
      </w:tr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restart"/>
          </w:tcPr>
          <w:p>
            <w:pPr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auto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 xml:space="preserve"> </w:t>
            </w:r>
            <w:ins w:id="28" w:author="Koziboev SS" w:date="2024-04-06T20:56:34Z">
              <w:r>
                <w:rPr>
                  <w:rFonts w:ascii="Times New Roman" w:hAnsi="Times New Roman" w:eastAsia="Times New Roman" w:cs="Times New Roman"/>
                  <w:i w:val="0"/>
                  <w:iCs w:val="0"/>
                  <w:caps/>
                  <w:color w:val="000000" w:themeColor="text1"/>
                  <w:spacing w:val="0"/>
                  <w:sz w:val="15"/>
                  <w:szCs w:val="20"/>
                  <w:u w:val="none"/>
                  <w:shd w:val="clear" w:color="auto" w:fill="auto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fldChar w:fldCharType="begin"/>
              </w:r>
            </w:ins>
            <w:ins w:id="29" w:author="Koziboev SS" w:date="2024-04-06T20:56:34Z">
              <w:r>
                <w:rPr>
                  <w:rFonts w:ascii="Times New Roman" w:hAnsi="Times New Roman" w:eastAsia="Times New Roman" w:cs="Times New Roman"/>
                  <w:i w:val="0"/>
                  <w:iCs w:val="0"/>
                  <w:caps/>
                  <w:color w:val="000000" w:themeColor="text1"/>
                  <w:spacing w:val="0"/>
                  <w:sz w:val="15"/>
                  <w:szCs w:val="20"/>
                  <w:u w:val="none"/>
                  <w:shd w:val="clear" w:color="auto" w:fill="auto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instrText xml:space="preserve"> HYPERLINK "http://localhost/phpmyadmin/index.php?route=/database/structure&amp;db=mountain_climbing" </w:instrText>
              </w:r>
            </w:ins>
            <w:ins w:id="30" w:author="Koziboev SS" w:date="2024-04-06T20:56:34Z">
              <w:r>
                <w:rPr>
                  <w:rFonts w:ascii="Times New Roman" w:hAnsi="Times New Roman" w:eastAsia="Times New Roman" w:cs="Times New Roman"/>
                  <w:i w:val="0"/>
                  <w:iCs w:val="0"/>
                  <w:caps/>
                  <w:color w:val="000000" w:themeColor="text1"/>
                  <w:spacing w:val="0"/>
                  <w:sz w:val="15"/>
                  <w:szCs w:val="20"/>
                  <w:u w:val="none"/>
                  <w:shd w:val="clear" w:color="auto" w:fill="auto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fldChar w:fldCharType="separate"/>
              </w:r>
            </w:ins>
            <w:ins w:id="31" w:author="Koziboev SS" w:date="2024-04-06T20:56:34Z">
              <w:r>
                <w:rPr>
                  <w:rFonts w:hint="default" w:ascii="Times New Roman" w:hAnsi="Times New Roman" w:eastAsia="Times New Roman" w:cs="Times New Roman"/>
                  <w:i w:val="0"/>
                  <w:iCs w:val="0"/>
                  <w:caps/>
                  <w:color w:val="000000" w:themeColor="text1"/>
                  <w:spacing w:val="0"/>
                  <w:sz w:val="15"/>
                  <w:szCs w:val="20"/>
                  <w:u w:val="none"/>
                  <w:shd w:val="clear" w:color="auto" w:fill="auto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mountain_climbing</w:t>
              </w:r>
            </w:ins>
            <w:ins w:id="32" w:author="Koziboev SS" w:date="2024-04-06T20:56:34Z">
              <w:r>
                <w:rPr>
                  <w:rFonts w:hint="default" w:ascii="Times New Roman" w:hAnsi="Times New Roman" w:eastAsia="Times New Roman" w:cs="Times New Roman"/>
                  <w:i w:val="0"/>
                  <w:iCs w:val="0"/>
                  <w:caps/>
                  <w:color w:val="000000" w:themeColor="text1"/>
                  <w:spacing w:val="0"/>
                  <w:sz w:val="15"/>
                  <w:szCs w:val="20"/>
                  <w:u w:val="none"/>
                  <w:shd w:val="clear" w:color="auto" w:fill="auto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fldChar w:fldCharType="end"/>
              </w:r>
            </w:ins>
          </w:p>
        </w:tc>
        <w:tc>
          <w:tcPr>
            <w:tcW w:w="2302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33" w:author="Koziboev SS" w:date="2024-04-06T21:08:04Z">
              <w:r>
                <w:rPr>
                  <w:rFonts w:hint="default"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C</w:t>
              </w:r>
            </w:ins>
            <w:ins w:id="34" w:author="Koziboev SS" w:date="2024-04-06T20:59:59Z">
              <w:r>
                <w:rPr>
                  <w:rFonts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limber_id</w:t>
              </w:r>
            </w:ins>
          </w:p>
        </w:tc>
        <w:tc>
          <w:tcPr>
            <w:tcW w:w="2302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PK</w:t>
            </w:r>
          </w:p>
        </w:tc>
        <w:tc>
          <w:tcPr>
            <w:tcW w:w="2302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Int</w:t>
            </w:r>
          </w:p>
        </w:tc>
      </w:tr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302" w:type="dxa"/>
            <w:vMerge w:val="continue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:rPrChange w:id="35" w:author="Koziboev SS" w:date="2024-04-06T21:07:01Z">
                  <w:rPr/>
                </w:rPrChange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36" w:author="Koziboev SS" w:date="2024-04-06T21:08:07Z">
              <w:r>
                <w:rPr>
                  <w:rFonts w:hint="default"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F</w:t>
              </w:r>
            </w:ins>
            <w:ins w:id="37" w:author="Koziboev SS" w:date="2024-04-06T21:00:11Z">
              <w:r>
                <w:rPr>
                  <w:rFonts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irst_name</w:t>
              </w:r>
            </w:ins>
            <w:ins w:id="38" w:author="Koziboev SS" w:date="2024-04-06T21:00:11Z">
              <w:r>
                <w:rPr>
                  <w:rFonts w:hint="default"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 </w:t>
              </w:r>
            </w:ins>
          </w:p>
        </w:tc>
        <w:tc>
          <w:tcPr>
            <w:tcW w:w="2302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r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  <w:t>&lt;description&gt;</w:t>
            </w:r>
          </w:p>
        </w:tc>
        <w:tc>
          <w:tcPr>
            <w:tcW w:w="2302" w:type="dxa"/>
          </w:tcPr>
          <w:p>
            <w:pPr>
              <w:pStyle w:val="3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39" w:author="Koziboev SS" w:date="2024-04-06T21:01:42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V</w:t>
              </w:r>
            </w:ins>
            <w:ins w:id="40" w:author="Koziboev SS" w:date="2024-04-06T21:01:20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a</w:t>
              </w:r>
            </w:ins>
            <w:ins w:id="41" w:author="Koziboev SS" w:date="2024-04-06T21:01:21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r</w:t>
              </w:r>
            </w:ins>
            <w:ins w:id="42" w:author="Koziboev SS" w:date="2024-04-06T21:01:47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(</w:t>
              </w:r>
            </w:ins>
            <w:ins w:id="43" w:author="Koziboev SS" w:date="2024-04-06T21:01:21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2</w:t>
              </w:r>
            </w:ins>
            <w:ins w:id="44" w:author="Koziboev SS" w:date="2024-04-06T21:01:22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55</w:t>
              </w:r>
            </w:ins>
            <w:ins w:id="45" w:author="Koziboev SS" w:date="2024-04-06T21:01:45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)</w:t>
              </w:r>
            </w:ins>
          </w:p>
        </w:tc>
      </w:tr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ins w:id="46" w:author="Koziboev SS" w:date="2024-04-06T20:58:59Z"/>
        </w:trPr>
        <w:tc>
          <w:tcPr>
            <w:tcW w:w="2302" w:type="dxa"/>
          </w:tcPr>
          <w:p>
            <w:pPr>
              <w:pStyle w:val="3"/>
              <w:rPr>
                <w:ins w:id="47" w:author="Koziboev SS" w:date="2024-04-06T20:58:59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ins w:id="48" w:author="Koziboev SS" w:date="2024-04-06T20:58:59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49" w:author="Koziboev SS" w:date="2024-04-06T21:08:10Z">
              <w:r>
                <w:rPr>
                  <w:rFonts w:hint="default"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L</w:t>
              </w:r>
            </w:ins>
            <w:ins w:id="50" w:author="Koziboev SS" w:date="2024-04-06T21:00:16Z">
              <w:r>
                <w:rPr>
                  <w:rFonts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ast_name</w:t>
              </w:r>
            </w:ins>
            <w:ins w:id="51" w:author="Koziboev SS" w:date="2024-04-06T21:00:16Z">
              <w:r>
                <w:rPr>
                  <w:rFonts w:hint="default"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 </w:t>
              </w:r>
            </w:ins>
          </w:p>
        </w:tc>
        <w:tc>
          <w:tcPr>
            <w:tcW w:w="2302" w:type="dxa"/>
          </w:tcPr>
          <w:p>
            <w:pPr>
              <w:pStyle w:val="3"/>
              <w:rPr>
                <w:ins w:id="52" w:author="Koziboev SS" w:date="2024-04-06T20:58:59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ins w:id="53" w:author="Koziboev SS" w:date="2024-04-06T20:58:59Z"/>
                <w:rFonts w:hint="default" w:ascii="Times New Roman" w:hAnsi="Times New Roman" w:cs="Times New Roman"/>
                <w:color w:val="000000" w:themeColor="text1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54" w:author="Koziboev SS" w:date="2024-04-06T21:01:05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Var</w:t>
              </w:r>
            </w:ins>
            <w:ins w:id="55" w:author="Koziboev SS" w:date="2024-04-06T21:01:08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(</w:t>
              </w:r>
            </w:ins>
            <w:ins w:id="56" w:author="Koziboev SS" w:date="2024-04-06T21:01:09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25</w:t>
              </w:r>
            </w:ins>
            <w:ins w:id="57" w:author="Koziboev SS" w:date="2024-04-06T21:01:10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5</w:t>
              </w:r>
            </w:ins>
            <w:ins w:id="58" w:author="Koziboev SS" w:date="2024-04-06T21:01:11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)</w:t>
              </w:r>
            </w:ins>
          </w:p>
        </w:tc>
      </w:tr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ins w:id="59" w:author="Koziboev SS" w:date="2024-04-06T20:59:05Z"/>
        </w:trPr>
        <w:tc>
          <w:tcPr>
            <w:tcW w:w="2302" w:type="dxa"/>
          </w:tcPr>
          <w:p>
            <w:pPr>
              <w:pStyle w:val="3"/>
              <w:rPr>
                <w:ins w:id="60" w:author="Koziboev SS" w:date="2024-04-06T20:59:05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ins w:id="61" w:author="Koziboev SS" w:date="2024-04-06T20:59:05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62" w:author="Koziboev SS" w:date="2024-04-06T21:08:13Z">
              <w:r>
                <w:rPr>
                  <w:rFonts w:hint="default"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A</w:t>
              </w:r>
            </w:ins>
            <w:ins w:id="63" w:author="Koziboev SS" w:date="2024-04-06T21:00:20Z">
              <w:r>
                <w:rPr>
                  <w:rFonts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ddress</w:t>
              </w:r>
            </w:ins>
          </w:p>
        </w:tc>
        <w:tc>
          <w:tcPr>
            <w:tcW w:w="2302" w:type="dxa"/>
          </w:tcPr>
          <w:p>
            <w:pPr>
              <w:pStyle w:val="3"/>
              <w:rPr>
                <w:ins w:id="64" w:author="Koziboev SS" w:date="2024-04-06T20:59:05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ins w:id="65" w:author="Koziboev SS" w:date="2024-04-06T20:59:05Z"/>
                <w:rFonts w:hint="default" w:ascii="Times New Roman" w:hAnsi="Times New Roman" w:cs="Times New Roman"/>
                <w:color w:val="000000" w:themeColor="text1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66" w:author="Koziboev SS" w:date="2024-04-06T21:01:35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Var</w:t>
              </w:r>
            </w:ins>
            <w:ins w:id="67" w:author="Koziboev SS" w:date="2024-04-06T21:01:36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(</w:t>
              </w:r>
            </w:ins>
            <w:ins w:id="68" w:author="Koziboev SS" w:date="2024-04-06T21:01:37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2</w:t>
              </w:r>
            </w:ins>
            <w:ins w:id="69" w:author="Koziboev SS" w:date="2024-04-06T21:01:38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55</w:t>
              </w:r>
            </w:ins>
            <w:ins w:id="70" w:author="Koziboev SS" w:date="2024-04-06T21:01:39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)</w:t>
              </w:r>
            </w:ins>
          </w:p>
        </w:tc>
      </w:tr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ins w:id="71" w:author="Koziboev SS" w:date="2024-04-06T21:00:21Z"/>
        </w:trPr>
        <w:tc>
          <w:tcPr>
            <w:tcW w:w="2302" w:type="dxa"/>
          </w:tcPr>
          <w:p>
            <w:pPr>
              <w:pStyle w:val="3"/>
              <w:rPr>
                <w:ins w:id="72" w:author="Koziboev SS" w:date="2024-04-06T21:00:21Z"/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ins w:id="73" w:author="Koziboev SS" w:date="2024-04-06T21:00:21Z"/>
                <w:rFonts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74" w:author="Koziboev SS" w:date="2024-04-06T21:00:29Z">
              <w:r>
                <w:rPr>
                  <w:rFonts w:ascii="Times New Roman" w:hAnsi="Times New Roman" w:eastAsia="sans-serif" w:cs="Times New Roman"/>
                  <w:b/>
                  <w:bCs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record_ts</w:t>
              </w:r>
            </w:ins>
          </w:p>
        </w:tc>
        <w:tc>
          <w:tcPr>
            <w:tcW w:w="2302" w:type="dxa"/>
          </w:tcPr>
          <w:p>
            <w:pPr>
              <w:pStyle w:val="3"/>
              <w:rPr>
                <w:ins w:id="75" w:author="Koziboev SS" w:date="2024-04-06T21:00:21Z"/>
                <w:rFonts w:hint="default" w:ascii="Times New Roman" w:hAnsi="Times New Roman" w:cs="Times New Roman"/>
                <w:color w:val="000000" w:themeColor="text1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</w:p>
        </w:tc>
        <w:tc>
          <w:tcPr>
            <w:tcW w:w="2302" w:type="dxa"/>
          </w:tcPr>
          <w:p>
            <w:pPr>
              <w:pStyle w:val="3"/>
              <w:rPr>
                <w:ins w:id="76" w:author="Koziboev SS" w:date="2024-04-06T21:00:21Z"/>
                <w:rFonts w:hint="default" w:ascii="Times New Roman" w:hAnsi="Times New Roman" w:cs="Times New Roman"/>
                <w:color w:val="000000" w:themeColor="text1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77" w:author="Koziboev SS" w:date="2024-04-06T21:09:34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D</w:t>
              </w:r>
            </w:ins>
            <w:ins w:id="78" w:author="Koziboev SS" w:date="2024-04-06T21:09:35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A</w:t>
              </w:r>
            </w:ins>
            <w:ins w:id="79" w:author="Koziboev SS" w:date="2024-04-06T21:09:36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TE</w:t>
              </w:r>
            </w:ins>
            <w:ins w:id="80" w:author="Koziboev SS" w:date="2024-04-06T21:10:05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TIME</w:t>
              </w:r>
            </w:ins>
          </w:p>
        </w:tc>
      </w:tr>
    </w:tbl>
    <w:p>
      <w:pPr>
        <w:pStyle w:val="3"/>
      </w:pPr>
    </w:p>
    <w:p>
      <w:pPr>
        <w:pStyle w:val="3"/>
      </w:pPr>
      <w:r>
        <w:t>Comments on table relationships</w:t>
      </w:r>
    </w:p>
    <w:p>
      <w:pPr>
        <w:pStyle w:val="3"/>
        <w:rPr>
          <w:ins w:id="81" w:author="Koziboev SS" w:date="2024-04-06T21:05:56Z"/>
        </w:rPr>
      </w:pPr>
    </w:p>
    <w:p>
      <w:pPr>
        <w:pStyle w:val="3"/>
        <w:rPr>
          <w:ins w:id="82" w:author="Koziboev SS" w:date="2024-04-06T21:05:57Z"/>
        </w:rPr>
      </w:pPr>
    </w:p>
    <w:p>
      <w:pPr>
        <w:pStyle w:val="3"/>
      </w:pPr>
    </w:p>
    <w:p>
      <w:pPr>
        <w:pStyle w:val="3"/>
      </w:pPr>
      <w:r>
        <w:t>Example with data</w:t>
      </w:r>
    </w:p>
    <w:p>
      <w:pPr>
        <w:pStyle w:val="3"/>
      </w:pPr>
    </w:p>
    <w:tbl>
      <w:tblPr>
        <w:tblStyle w:val="13"/>
        <w:tblW w:w="8900" w:type="dxa"/>
        <w:tblInd w:w="-108" w:type="dxa"/>
        <w:tblBorders>
          <w:top w:val="single" w:color="76CDD8" w:sz="4" w:space="0"/>
          <w:left w:val="single" w:color="76CDD8" w:sz="4" w:space="0"/>
          <w:bottom w:val="single" w:color="76CDD8" w:sz="4" w:space="0"/>
          <w:right w:val="single" w:color="76CDD8" w:sz="4" w:space="0"/>
          <w:insideH w:val="single" w:color="76CDD8" w:sz="4" w:space="0"/>
          <w:insideV w:val="single" w:color="76CD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0"/>
      </w:tblGrid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1780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83" w:author="Koziboev SS" w:date="2024-04-06T21:07:49Z">
              <w:r>
                <w:rPr>
                  <w:rFonts w:hint="default" w:ascii="Times New Roman" w:hAnsi="Times New Roman" w:cs="Times New Roman"/>
                  <w:color w:val="000000" w:themeColor="text1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C</w:t>
              </w:r>
            </w:ins>
            <w:ins w:id="84" w:author="Koziboev SS" w:date="2024-04-06T21:04:39Z">
              <w:r>
                <w:rPr>
                  <w:rFonts w:hint="default" w:ascii="Times New Roman" w:hAnsi="Times New Roman" w:cs="Times New Roman"/>
                  <w:color w:val="000000" w:themeColor="text1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limber_id</w:t>
              </w:r>
            </w:ins>
          </w:p>
        </w:tc>
        <w:tc>
          <w:tcPr>
            <w:tcW w:w="1780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85" w:author="Koziboev SS" w:date="2024-04-06T21:05:10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Fir</w:t>
              </w:r>
            </w:ins>
            <w:ins w:id="86" w:author="Koziboev SS" w:date="2024-04-06T21:05:11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st</w:t>
              </w:r>
            </w:ins>
            <w:ins w:id="87" w:author="Koziboev SS" w:date="2024-04-06T21:05:12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_name</w:t>
              </w:r>
            </w:ins>
          </w:p>
        </w:tc>
        <w:tc>
          <w:tcPr>
            <w:tcW w:w="1780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88" w:author="Koziboev SS" w:date="2024-04-06T21:05:15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La</w:t>
              </w:r>
            </w:ins>
            <w:ins w:id="89" w:author="Koziboev SS" w:date="2024-04-06T21:05:16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st</w:t>
              </w:r>
            </w:ins>
            <w:ins w:id="90" w:author="Koziboev SS" w:date="2024-04-06T21:05:17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_name</w:t>
              </w:r>
            </w:ins>
          </w:p>
        </w:tc>
        <w:tc>
          <w:tcPr>
            <w:tcW w:w="1780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91" w:author="Koziboev SS" w:date="2024-04-06T21:07:58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A</w:t>
              </w:r>
            </w:ins>
            <w:ins w:id="92" w:author="Koziboev SS" w:date="2024-04-06T21:05:20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d</w:t>
              </w:r>
            </w:ins>
            <w:ins w:id="93" w:author="Koziboev SS" w:date="2024-04-06T21:05:24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d</w:t>
              </w:r>
            </w:ins>
            <w:ins w:id="94" w:author="Koziboev SS" w:date="2024-04-06T21:05:20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re</w:t>
              </w:r>
            </w:ins>
            <w:ins w:id="95" w:author="Koziboev SS" w:date="2024-04-06T21:05:21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ss</w:t>
              </w:r>
            </w:ins>
          </w:p>
        </w:tc>
        <w:tc>
          <w:tcPr>
            <w:tcW w:w="1780" w:type="dxa"/>
            <w:shd w:val="clear" w:color="auto" w:fill="76CDD8"/>
          </w:tcPr>
          <w:p>
            <w:pPr>
              <w:pStyle w:val="3"/>
              <w:widowControl w:val="0"/>
              <w:spacing w:line="36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96" w:author="Koziboev SS" w:date="2024-04-06T21:09:16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R</w:t>
              </w:r>
            </w:ins>
            <w:ins w:id="97" w:author="Koziboev SS" w:date="2024-04-06T21:09:17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ec</w:t>
              </w:r>
            </w:ins>
            <w:ins w:id="98" w:author="Koziboev SS" w:date="2024-04-06T21:09:18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ord</w:t>
              </w:r>
            </w:ins>
            <w:ins w:id="99" w:author="Koziboev SS" w:date="2024-04-06T21:09:19Z">
              <w:r>
                <w:rPr>
                  <w:rFonts w:hint="default" w:ascii="Times New Roman" w:hAnsi="Times New Roman" w:cs="Times New Roman"/>
                  <w:color w:val="000000" w:themeColor="text1"/>
                  <w:sz w:val="18"/>
                  <w:szCs w:val="18"/>
                  <w:lang w:val="en-US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_id</w:t>
              </w:r>
            </w:ins>
          </w:p>
        </w:tc>
      </w:tr>
      <w:tr>
        <w:tblPrEx>
          <w:tblBorders>
            <w:top w:val="single" w:color="76CDD8" w:sz="4" w:space="0"/>
            <w:left w:val="single" w:color="76CDD8" w:sz="4" w:space="0"/>
            <w:bottom w:val="single" w:color="76CDD8" w:sz="4" w:space="0"/>
            <w:right w:val="single" w:color="76CDD8" w:sz="4" w:space="0"/>
            <w:insideH w:val="single" w:color="76CDD8" w:sz="4" w:space="0"/>
            <w:insideV w:val="single" w:color="76CDD8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44" w:afterAutospacing="0"/>
              <w:ind w:left="0" w:leftChars="0" w:right="0" w:rightChars="0"/>
              <w:jc w:val="right"/>
              <w:textAlignment w:val="center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100" w:author="Koziboev SS" w:date="2024-04-06T21:03:46Z">
              <w:r>
                <w:rPr>
                  <w:rFonts w:hint="default" w:ascii="Times New Roman" w:hAnsi="Times New Roman" w:eastAsia="sans-serif" w:cs="Times New Roman"/>
                  <w:i w:val="0"/>
                  <w:iCs w:val="0"/>
                  <w:caps w:val="0"/>
                  <w:color w:val="000000" w:themeColor="text1"/>
                  <w:spacing w:val="0"/>
                  <w:kern w:val="0"/>
                  <w:sz w:val="15"/>
                  <w:szCs w:val="15"/>
                  <w:lang w:val="en-US" w:eastAsia="zh-CN" w:bidi="ar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1</w:t>
              </w:r>
            </w:ins>
          </w:p>
        </w:tc>
        <w:tc>
          <w:tcPr>
            <w:tcW w:w="1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44" w:afterAutospacing="0"/>
              <w:ind w:left="0" w:leftChars="0" w:right="0" w:rightChars="0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101" w:author="Koziboev SS" w:date="2024-04-06T21:03:46Z">
              <w:r>
                <w:rPr>
                  <w:rFonts w:hint="default" w:ascii="Times New Roman" w:hAnsi="Times New Roman" w:eastAsia="sans-serif" w:cs="Times New Roman"/>
                  <w:i w:val="0"/>
                  <w:iCs w:val="0"/>
                  <w:caps w:val="0"/>
                  <w:color w:val="000000" w:themeColor="text1"/>
                  <w:spacing w:val="0"/>
                  <w:kern w:val="0"/>
                  <w:sz w:val="15"/>
                  <w:szCs w:val="15"/>
                  <w:lang w:val="en-US" w:eastAsia="zh-CN" w:bidi="ar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John</w:t>
              </w:r>
            </w:ins>
          </w:p>
        </w:tc>
        <w:tc>
          <w:tcPr>
            <w:tcW w:w="1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44" w:afterAutospacing="0"/>
              <w:ind w:left="0" w:leftChars="0" w:right="0" w:rightChars="0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102" w:author="Koziboev SS" w:date="2024-04-06T21:03:46Z">
              <w:r>
                <w:rPr>
                  <w:rFonts w:hint="default" w:ascii="Times New Roman" w:hAnsi="Times New Roman" w:eastAsia="sans-serif" w:cs="Times New Roman"/>
                  <w:i w:val="0"/>
                  <w:iCs w:val="0"/>
                  <w:caps w:val="0"/>
                  <w:color w:val="000000" w:themeColor="text1"/>
                  <w:spacing w:val="0"/>
                  <w:kern w:val="0"/>
                  <w:sz w:val="15"/>
                  <w:szCs w:val="15"/>
                  <w:lang w:val="en-US" w:eastAsia="zh-CN" w:bidi="ar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Doe</w:t>
              </w:r>
            </w:ins>
          </w:p>
        </w:tc>
        <w:tc>
          <w:tcPr>
            <w:tcW w:w="1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44" w:afterAutospacing="0"/>
              <w:ind w:left="0" w:leftChars="0" w:right="0" w:rightChars="0"/>
              <w:jc w:val="left"/>
              <w:textAlignment w:val="center"/>
              <w:rPr>
                <w:rFonts w:ascii="Times New Roman" w:hAnsi="Times New Roman" w:cs="Times New Roman"/>
                <w:color w:val="000000" w:themeColor="text1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103" w:author="Koziboev SS" w:date="2024-04-06T21:03:46Z">
              <w:r>
                <w:rPr>
                  <w:rFonts w:hint="default" w:ascii="Times New Roman" w:hAnsi="Times New Roman" w:eastAsia="sans-serif" w:cs="Times New Roman"/>
                  <w:i w:val="0"/>
                  <w:iCs w:val="0"/>
                  <w:caps w:val="0"/>
                  <w:color w:val="000000" w:themeColor="text1"/>
                  <w:spacing w:val="0"/>
                  <w:kern w:val="0"/>
                  <w:sz w:val="15"/>
                  <w:szCs w:val="15"/>
                  <w:lang w:val="en-US" w:eastAsia="zh-CN" w:bidi="ar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123 Main St</w:t>
              </w:r>
            </w:ins>
          </w:p>
        </w:tc>
        <w:tc>
          <w:tcPr>
            <w:tcW w:w="1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144" w:afterAutospacing="0"/>
              <w:ind w:left="0" w:leftChars="0" w:right="0" w:rightChars="0"/>
              <w:jc w:val="left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15"/>
                <w:szCs w:val="15"/>
                <w:lang w:val="en-US" w:eastAsia="zh-CN" w:bidi="ar"/>
                <w14:glow w14:rad="0">
                  <w14:srgbClr w14:val="000000"/>
                </w14:glow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tx1"/>
                  </w14:solidFill>
                </w14:textFill>
                <w14:props3d w14:extrusionH="0" w14:contourW="0" w14:prstMaterial="clear"/>
              </w:rPr>
            </w:pPr>
            <w:ins w:id="104" w:author="Koziboev SS" w:date="2024-04-06T21:09:48Z">
              <w:r>
                <w:rPr>
                  <w:rFonts w:ascii="Times New Roman" w:hAnsi="Times New Roman" w:eastAsia="sans-serif" w:cs="Times New Roman"/>
                  <w:i w:val="0"/>
                  <w:iCs w:val="0"/>
                  <w:caps w:val="0"/>
                  <w:color w:val="000000" w:themeColor="text1"/>
                  <w:spacing w:val="0"/>
                  <w:sz w:val="15"/>
                  <w:szCs w:val="15"/>
                  <w:shd w:val="clear" w:fill="FFFFFF"/>
                  <w14:glow w14:rad="0">
                    <w14:srgbClr w14:val="000000"/>
                  </w14:glow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reflection w14:blurRad="0" w14:stA="0" w14:stPos="0" w14:endA="0" w14:endPos="0" w14:dist="0" w14:dir="0" w14:fadeDir="0" w14:sx="0" w14:sy="0" w14:kx="0" w14:ky="0" w14:algn="none"/>
                  <w14:textFill>
                    <w14:solidFill>
                      <w14:schemeClr w14:val="tx1"/>
                    </w14:solidFill>
                  </w14:textFill>
                  <w14:props3d w14:extrusionH="0" w14:contourW="0" w14:prstMaterial="clear"/>
                </w:rPr>
                <w:t>2024-04-06 04:42:38</w:t>
              </w:r>
            </w:ins>
          </w:p>
        </w:tc>
      </w:tr>
    </w:tbl>
    <w:p>
      <w:pPr>
        <w:pStyle w:val="3"/>
      </w:pPr>
    </w:p>
    <w:p>
      <w:pPr>
        <w:pStyle w:val="3"/>
      </w:pPr>
    </w:p>
    <w:p/>
    <w:p/>
    <w:sectPr>
      <w:footerReference r:id="rId7" w:type="first"/>
      <w:headerReference r:id="rId5" w:type="default"/>
      <w:footerReference r:id="rId6" w:type="default"/>
      <w:pgSz w:w="11909" w:h="16834"/>
      <w:pgMar w:top="1134" w:right="851" w:bottom="1134" w:left="334" w:header="720" w:footer="720" w:gutter="567"/>
      <w:cols w:space="720" w:num="1"/>
      <w:titlePg/>
      <w:docGrid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16"/>
        <w:rFonts w:eastAsia="MS Gothic"/>
        <w:sz w:val="18"/>
        <w:szCs w:val="18"/>
      </w:rPr>
    </w:pPr>
    <w:r>
      <w:rPr>
        <w:rStyle w:val="16"/>
        <w:rFonts w:eastAsia="MS Gothic"/>
        <w:sz w:val="18"/>
        <w:szCs w:val="18"/>
      </w:rPr>
      <w:fldChar w:fldCharType="begin"/>
    </w:r>
    <w:r>
      <w:rPr>
        <w:rStyle w:val="16"/>
        <w:rFonts w:eastAsia="MS Gothic"/>
        <w:sz w:val="18"/>
        <w:szCs w:val="18"/>
      </w:rPr>
      <w:instrText xml:space="preserve">PAGE  </w:instrText>
    </w:r>
    <w:r>
      <w:rPr>
        <w:rStyle w:val="16"/>
        <w:rFonts w:eastAsia="MS Gothic"/>
        <w:sz w:val="18"/>
        <w:szCs w:val="18"/>
      </w:rPr>
      <w:fldChar w:fldCharType="separate"/>
    </w:r>
    <w:r>
      <w:rPr>
        <w:rStyle w:val="16"/>
        <w:rFonts w:eastAsia="MS Gothic"/>
        <w:sz w:val="18"/>
        <w:szCs w:val="18"/>
      </w:rPr>
      <w:t>7</w:t>
    </w:r>
    <w:r>
      <w:rPr>
        <w:rStyle w:val="16"/>
        <w:rFonts w:eastAsia="MS Gothic"/>
        <w:sz w:val="18"/>
        <w:szCs w:val="18"/>
      </w:rPr>
      <w:fldChar w:fldCharType="end"/>
    </w:r>
  </w:p>
  <w:tbl>
    <w:tblPr>
      <w:tblStyle w:val="13"/>
      <w:tblpPr w:leftFromText="181" w:rightFromText="181" w:vertAnchor="text" w:horzAnchor="margin" w:tblpX="-33" w:tblpY="1"/>
      <w:tblOverlap w:val="never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47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472" w:type="dxa"/>
        </w:tcPr>
        <w:p>
          <w:pPr>
            <w:pStyle w:val="2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  <w:r>
            <w:tab/>
          </w:r>
        </w:p>
      </w:tc>
    </w:tr>
  </w:tbl>
  <w:p>
    <w:pPr>
      <w:pStyle w:val="27"/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-15240</wp:posOffset>
              </wp:positionV>
              <wp:extent cx="5944870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21" o:spid="_x0000_s1026" o:spt="20" style="position:absolute;left:0pt;margin-left:-1.5pt;margin-top:-1.2pt;height:0pt;width:468.1pt;z-index:251659264;mso-width-relative:page;mso-height-relative:page;" filled="f" stroked="t" coordsize="21600,21600" o:gfxdata="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QKvo0dcAAAAIAQAADwAAAAAAAAABACAAAAAi&#10;AAAAZHJzL2Rvd25yZXYueG1sUEsBAhQAFAAAAAgAh07iQIr4JeLSAQAArgMAAA4AAAAAAAAAAQAg&#10;AAAAJgEAAGRycy9lMm9Eb2MueG1sUEsFBgAAAAAGAAYAWQEAAGoFAAAAAA==&#10;">
              <v:fill on="f" focussize="0,0"/>
              <v:stroke weight="2pt" color="#464547" joinstyle="round"/>
              <v:imagedata o:title=""/>
              <o:lock v:ext="edit" aspectratio="f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0" w:type="auto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26"/>
      <w:gridCol w:w="7613"/>
    </w:tblGrid>
    <w:tr>
      <w:tc>
        <w:tcPr>
          <w:tcW w:w="1526" w:type="dxa"/>
          <w:vAlign w:val="center"/>
        </w:tcPr>
        <w:p>
          <w:pPr>
            <w:pStyle w:val="2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>
          <w:pPr>
            <w:pStyle w:val="2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39" w:type="dxa"/>
          <w:gridSpan w:val="2"/>
        </w:tcPr>
        <w:p>
          <w:pPr>
            <w:pStyle w:val="27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>
            <w:t>Confidential</w:t>
          </w:r>
          <w:r>
            <w:fldChar w:fldCharType="end"/>
          </w:r>
        </w:p>
      </w:tc>
    </w:tr>
  </w:tbl>
  <w:p>
    <w:pPr>
      <w:pStyle w:val="27"/>
      <w:ind w:left="0" w:right="1"/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1905</wp:posOffset>
              </wp:positionH>
              <wp:positionV relativeFrom="paragraph">
                <wp:posOffset>-344170</wp:posOffset>
              </wp:positionV>
              <wp:extent cx="5914390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o:spt="20" style="position:absolute;left:0pt;margin-left:0.15pt;margin-top:-27.1pt;height:0pt;width:465.7pt;z-index:251659264;mso-width-relative:page;mso-height-relative:page;" filled="f" stroked="t" coordsize="21600,21600" o:gfxdata="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wfuJ7YAAAACAEAAA8AAAAAAAAAAQAgAAAA&#10;IgAAAGRycy9kb3ducmV2LnhtbFBLAQIUABQAAAAIAIdO4kAhhH+Y0gEAAKwDAAAOAAAAAAAAAAEA&#10;IAAAACcBAABkcnMvZTJvRG9jLnhtbFBLBQYAAAAABgAGAFkBAABrBQAAAAA=&#10;">
              <v:fill on="f" focussize="0,0"/>
              <v:stroke weight="2pt" color="#464547" joinstyle="round"/>
              <v:imagedata o:title=""/>
              <o:lock v:ext="edit" aspectratio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3"/>
      <w:tblW w:w="949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21"/>
      <w:gridCol w:w="1377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21" w:type="dxa"/>
          <w:vAlign w:val="center"/>
        </w:tcPr>
        <w:p>
          <w:pPr>
            <w:pStyle w:val="19"/>
            <w:tabs>
              <w:tab w:val="clear" w:pos="0"/>
            </w:tabs>
            <w:ind w:left="-108"/>
          </w:pPr>
          <w:r>
            <w:rPr>
              <w:color w:val="999999"/>
            </w:rPr>
            <w:t>Introduction to DWH and ETL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>
          <w:pPr>
            <w:pStyle w:val="19"/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40" w:hRule="atLeast"/>
      </w:trPr>
      <w:tc>
        <w:tcPr>
          <w:tcW w:w="8121" w:type="dxa"/>
          <w:vAlign w:val="center"/>
        </w:tcPr>
        <w:p>
          <w:pPr>
            <w:pStyle w:val="1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</w:tcPr>
        <w:p>
          <w:pPr>
            <w:pStyle w:val="19"/>
            <w:jc w:val="right"/>
          </w:pPr>
          <w:r>
            <w:rPr>
              <w:color w:val="2B579A"/>
              <w:shd w:val="clear" w:color="auto" w:fill="E6E6E6"/>
            </w:rPr>
            <w:drawing>
              <wp:inline distT="0" distB="0" distL="0" distR="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9"/>
      <w:rPr>
        <w:sz w:val="16"/>
        <w:szCs w:val="16"/>
      </w:rPr>
    </w:pPr>
    <w:r>
      <w:rPr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13335</wp:posOffset>
              </wp:positionV>
              <wp:extent cx="5952490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0.4pt;margin-top:1.05pt;height:0pt;width:468.7pt;z-index:251659264;mso-width-relative:page;mso-height-relative:page;" filled="f" stroked="t" coordsize="21600,21600" o:gfxdata="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vh39X0wAAAAQB&#10;AAAPAAAAAAAAAAEAIAAAACIAAABkcnMvZG93bnJldi54bWxQSwECFAAUAAAACACHTuJAUPn0vOcB&#10;AADXAwAADgAAAAAAAAABACAAAAAiAQAAZHJzL2Uyb0RvYy54bWxQSwUGAAAAAAYABgBZAQAAewUA&#10;AAAA&#10;">
              <v:fill on="f" focussize="0,0"/>
              <v:stroke weight="2pt" color="#3B3838 [81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B44983"/>
    <w:multiLevelType w:val="multilevel"/>
    <w:tmpl w:val="12B44983"/>
    <w:lvl w:ilvl="0" w:tentative="0">
      <w:start w:val="1"/>
      <w:numFmt w:val="decimal"/>
      <w:pStyle w:val="28"/>
      <w:lvlText w:val="%1."/>
      <w:lvlJc w:val="left"/>
      <w:pPr>
        <w:ind w:left="360" w:hanging="360"/>
      </w:pPr>
      <w:rPr>
        <w:rFonts w:hint="default" w:ascii="Trebuchet MS" w:hAnsi="Trebuchet MS"/>
        <w:b w:val="0"/>
        <w:i w:val="0"/>
        <w:color w:val="1A9CB0"/>
        <w:sz w:val="20"/>
      </w:rPr>
    </w:lvl>
    <w:lvl w:ilvl="1" w:tentative="0">
      <w:start w:val="1"/>
      <w:numFmt w:val="lowerLetter"/>
      <w:lvlText w:val="%2."/>
      <w:lvlJc w:val="left"/>
      <w:pPr>
        <w:ind w:left="72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2" w:tentative="0">
      <w:start w:val="1"/>
      <w:numFmt w:val="lowerRoman"/>
      <w:lvlText w:val="%3."/>
      <w:lvlJc w:val="left"/>
      <w:pPr>
        <w:ind w:left="1080" w:hanging="360"/>
      </w:pPr>
      <w:rPr>
        <w:rFonts w:hint="default" w:ascii="Trebuchet MS" w:hAnsi="Trebuchet MS"/>
        <w:b w:val="0"/>
        <w:i w:val="0"/>
        <w:color w:val="464547"/>
        <w:sz w:val="20"/>
      </w:r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95D43B9"/>
    <w:multiLevelType w:val="multilevel"/>
    <w:tmpl w:val="195D43B9"/>
    <w:lvl w:ilvl="0" w:tentative="0">
      <w:start w:val="1"/>
      <w:numFmt w:val="decimal"/>
      <w:pStyle w:val="2"/>
      <w:lvlText w:val="%1"/>
      <w:lvlJc w:val="left"/>
      <w:pPr>
        <w:ind w:left="2160" w:hanging="720"/>
      </w:pPr>
      <w:rPr>
        <w:rFonts w:hint="default" w:ascii="Arial Black" w:hAnsi="Arial Black"/>
        <w:b w:val="0"/>
        <w:i w:val="0"/>
        <w:color w:val="464547"/>
        <w:sz w:val="28"/>
      </w:rPr>
    </w:lvl>
    <w:lvl w:ilvl="1" w:tentative="0">
      <w:start w:val="1"/>
      <w:numFmt w:val="decimal"/>
      <w:pStyle w:val="4"/>
      <w:lvlText w:val="%1.%2"/>
      <w:lvlJc w:val="left"/>
      <w:pPr>
        <w:ind w:left="2160" w:hanging="720"/>
      </w:pPr>
      <w:rPr>
        <w:rFonts w:hint="default" w:ascii="Arial Black" w:hAnsi="Arial Black"/>
        <w:b w:val="0"/>
        <w:i w:val="0"/>
        <w:caps/>
        <w:color w:val="1A9CB0"/>
        <w:sz w:val="24"/>
      </w:rPr>
    </w:lvl>
    <w:lvl w:ilvl="2" w:tentative="0">
      <w:start w:val="1"/>
      <w:numFmt w:val="decimal"/>
      <w:pStyle w:val="5"/>
      <w:lvlText w:val="%1.%2.%3"/>
      <w:lvlJc w:val="left"/>
      <w:pPr>
        <w:ind w:left="2160" w:hanging="720"/>
      </w:pPr>
      <w:rPr>
        <w:rFonts w:hint="default" w:ascii="Arial Black" w:hAnsi="Arial Black"/>
        <w:b w:val="0"/>
        <w:i w:val="0"/>
        <w:color w:val="1A9CB0"/>
        <w:sz w:val="24"/>
      </w:rPr>
    </w:lvl>
    <w:lvl w:ilvl="3" w:tentative="0">
      <w:start w:val="1"/>
      <w:numFmt w:val="decimal"/>
      <w:pStyle w:val="6"/>
      <w:lvlText w:val="%1.%2.%3.%4"/>
      <w:lvlJc w:val="left"/>
      <w:pPr>
        <w:ind w:left="2517" w:hanging="1077"/>
      </w:pPr>
      <w:rPr>
        <w:rFonts w:hint="default" w:ascii="Arial Black" w:hAnsi="Arial Black"/>
        <w:b w:val="0"/>
        <w:i w:val="0"/>
        <w:color w:val="1A9CB0"/>
        <w:sz w:val="22"/>
      </w:rPr>
    </w:lvl>
    <w:lvl w:ilvl="4" w:tentative="0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2">
    <w:nsid w:val="58155A8A"/>
    <w:multiLevelType w:val="multilevel"/>
    <w:tmpl w:val="58155A8A"/>
    <w:lvl w:ilvl="0" w:tentative="0">
      <w:start w:val="1"/>
      <w:numFmt w:val="bullet"/>
      <w:pStyle w:val="23"/>
      <w:lvlText w:val=""/>
      <w:lvlJc w:val="left"/>
      <w:pPr>
        <w:ind w:left="720" w:hanging="363"/>
      </w:pPr>
      <w:rPr>
        <w:rFonts w:hint="default" w:ascii="Symbol" w:hAnsi="Symbol"/>
        <w:color w:val="1A9CB0"/>
      </w:rPr>
    </w:lvl>
    <w:lvl w:ilvl="1" w:tentative="0">
      <w:start w:val="1"/>
      <w:numFmt w:val="bullet"/>
      <w:pStyle w:val="24"/>
      <w:lvlText w:val=""/>
      <w:lvlJc w:val="left"/>
      <w:pPr>
        <w:ind w:left="1077" w:hanging="357"/>
      </w:pPr>
      <w:rPr>
        <w:rFonts w:hint="default" w:ascii="Symbol" w:hAnsi="Symbol"/>
        <w:color w:val="464547"/>
      </w:rPr>
    </w:lvl>
    <w:lvl w:ilvl="2" w:tentative="0">
      <w:start w:val="1"/>
      <w:numFmt w:val="bullet"/>
      <w:pStyle w:val="25"/>
      <w:lvlText w:val=""/>
      <w:lvlJc w:val="left"/>
      <w:pPr>
        <w:ind w:left="1435" w:hanging="358"/>
      </w:pPr>
      <w:rPr>
        <w:rFonts w:hint="default" w:ascii="Symbol" w:hAnsi="Symbol"/>
        <w:color w:val="464547"/>
      </w:rPr>
    </w:lvl>
    <w:lvl w:ilvl="3" w:tentative="0">
      <w:start w:val="1"/>
      <w:numFmt w:val="decimal"/>
      <w:lvlText w:val="(%4)"/>
      <w:lvlJc w:val="left"/>
      <w:pPr>
        <w:ind w:left="2160" w:hanging="360"/>
      </w:pPr>
    </w:lvl>
    <w:lvl w:ilvl="4" w:tentative="0">
      <w:start w:val="1"/>
      <w:numFmt w:val="lowerLetter"/>
      <w:lvlText w:val="(%5)"/>
      <w:lvlJc w:val="left"/>
      <w:pPr>
        <w:ind w:left="2520" w:hanging="360"/>
      </w:pPr>
    </w:lvl>
    <w:lvl w:ilvl="5" w:tentative="0">
      <w:start w:val="1"/>
      <w:numFmt w:val="lowerRoman"/>
      <w:lvlText w:val="(%6)"/>
      <w:lvlJc w:val="left"/>
      <w:pPr>
        <w:ind w:left="2880" w:hanging="360"/>
      </w:pPr>
    </w:lvl>
    <w:lvl w:ilvl="6" w:tentative="0">
      <w:start w:val="1"/>
      <w:numFmt w:val="decimal"/>
      <w:lvlText w:val="%7."/>
      <w:lvlJc w:val="left"/>
      <w:pPr>
        <w:ind w:left="3240" w:hanging="360"/>
      </w:pPr>
    </w:lvl>
    <w:lvl w:ilvl="7" w:tentative="0">
      <w:start w:val="1"/>
      <w:numFmt w:val="lowerLetter"/>
      <w:lvlText w:val="%8."/>
      <w:lvlJc w:val="left"/>
      <w:pPr>
        <w:ind w:left="3600" w:hanging="360"/>
      </w:pPr>
    </w:lvl>
    <w:lvl w:ilvl="8" w:tentative="0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oziboev SS">
    <w15:presenceInfo w15:providerId="WPS Office" w15:userId="9437678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trackRevisions w:val="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566E"/>
    <w:rsid w:val="00036D9D"/>
    <w:rsid w:val="000370D4"/>
    <w:rsid w:val="00047819"/>
    <w:rsid w:val="00074855"/>
    <w:rsid w:val="00104CAC"/>
    <w:rsid w:val="00125E85"/>
    <w:rsid w:val="00173F65"/>
    <w:rsid w:val="00192D26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B27B1"/>
    <w:rsid w:val="007C4361"/>
    <w:rsid w:val="00876D86"/>
    <w:rsid w:val="008D0346"/>
    <w:rsid w:val="0094703C"/>
    <w:rsid w:val="00950730"/>
    <w:rsid w:val="00974743"/>
    <w:rsid w:val="009D7BE5"/>
    <w:rsid w:val="009E4BF9"/>
    <w:rsid w:val="009E7277"/>
    <w:rsid w:val="00AA68CA"/>
    <w:rsid w:val="00B00FF6"/>
    <w:rsid w:val="00B072EA"/>
    <w:rsid w:val="00B63965"/>
    <w:rsid w:val="00B83E56"/>
    <w:rsid w:val="00BE17E0"/>
    <w:rsid w:val="00C403FF"/>
    <w:rsid w:val="00C901A0"/>
    <w:rsid w:val="00CA3310"/>
    <w:rsid w:val="00CE6020"/>
    <w:rsid w:val="00D04DA9"/>
    <w:rsid w:val="00D20F53"/>
    <w:rsid w:val="00D61C9C"/>
    <w:rsid w:val="00DD31D9"/>
    <w:rsid w:val="00E016A3"/>
    <w:rsid w:val="00E12ACE"/>
    <w:rsid w:val="00E15F7E"/>
    <w:rsid w:val="00E43D86"/>
    <w:rsid w:val="00EB54C0"/>
    <w:rsid w:val="00F55A25"/>
    <w:rsid w:val="0DE5BCAF"/>
    <w:rsid w:val="3A3B7AA4"/>
    <w:rsid w:val="3B048F41"/>
    <w:rsid w:val="428D72C5"/>
    <w:rsid w:val="57204800"/>
    <w:rsid w:val="6D4B84C2"/>
    <w:rsid w:val="6E736831"/>
    <w:rsid w:val="737936E2"/>
    <w:rsid w:val="739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3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1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name="List Bullet"/>
    <w:lsdException w:qFormat="1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0" w:name="List Bullet 2"/>
    <w:lsdException w:qFormat="1" w:uiPriority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nhideWhenUsed="0" w:uiPriority="0" w:semiHidden="0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nhideWhenUsed/>
    <w:qFormat/>
    <w:uiPriority w:val="3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1"/>
    <w:next w:val="3"/>
    <w:link w:val="31"/>
    <w:qFormat/>
    <w:uiPriority w:val="0"/>
    <w:pPr>
      <w:keepNext/>
      <w:numPr>
        <w:ilvl w:val="0"/>
        <w:numId w:val="1"/>
      </w:numPr>
      <w:spacing w:before="240" w:after="120" w:line="240" w:lineRule="auto"/>
      <w:outlineLvl w:val="0"/>
    </w:pPr>
    <w:rPr>
      <w:rFonts w:ascii="Arial Black" w:hAnsi="Arial Black" w:eastAsia="Times New Roman" w:cs="Times New Roman"/>
      <w:caps/>
      <w:color w:val="464547"/>
      <w:sz w:val="28"/>
      <w:szCs w:val="20"/>
      <w:lang w:val="en-US" w:eastAsia="en-US" w:bidi="ar-SA"/>
    </w:rPr>
  </w:style>
  <w:style w:type="paragraph" w:styleId="4">
    <w:name w:val="heading 2"/>
    <w:next w:val="3"/>
    <w:link w:val="32"/>
    <w:qFormat/>
    <w:uiPriority w:val="0"/>
    <w:pPr>
      <w:keepNext/>
      <w:numPr>
        <w:ilvl w:val="1"/>
        <w:numId w:val="1"/>
      </w:numPr>
      <w:spacing w:before="200" w:after="160" w:line="240" w:lineRule="auto"/>
      <w:outlineLvl w:val="1"/>
    </w:pPr>
    <w:rPr>
      <w:rFonts w:ascii="Arial Black" w:hAnsi="Arial Black" w:eastAsia="Times New Roman" w:cs="Times New Roman"/>
      <w:caps/>
      <w:color w:val="1A9CB0"/>
      <w:sz w:val="24"/>
      <w:szCs w:val="20"/>
      <w:lang w:val="en-US" w:eastAsia="en-US" w:bidi="ar-SA"/>
    </w:rPr>
  </w:style>
  <w:style w:type="paragraph" w:styleId="5">
    <w:name w:val="heading 3"/>
    <w:next w:val="3"/>
    <w:link w:val="33"/>
    <w:qFormat/>
    <w:uiPriority w:val="0"/>
    <w:pPr>
      <w:keepNext/>
      <w:numPr>
        <w:ilvl w:val="2"/>
        <w:numId w:val="1"/>
      </w:numPr>
      <w:spacing w:before="200" w:after="160" w:line="240" w:lineRule="auto"/>
      <w:outlineLvl w:val="2"/>
    </w:pPr>
    <w:rPr>
      <w:rFonts w:ascii="Arial Black" w:hAnsi="Arial Black" w:eastAsia="Times New Roman" w:cs="Times New Roman"/>
      <w:b/>
      <w:color w:val="1A9CB0"/>
      <w:sz w:val="24"/>
      <w:szCs w:val="20"/>
      <w:lang w:val="en-US" w:eastAsia="en-US" w:bidi="ar-SA"/>
    </w:rPr>
  </w:style>
  <w:style w:type="paragraph" w:styleId="6">
    <w:name w:val="heading 4"/>
    <w:next w:val="3"/>
    <w:link w:val="34"/>
    <w:qFormat/>
    <w:uiPriority w:val="0"/>
    <w:pPr>
      <w:keepNext/>
      <w:numPr>
        <w:ilvl w:val="3"/>
        <w:numId w:val="1"/>
      </w:numPr>
      <w:spacing w:before="200" w:after="160" w:line="240" w:lineRule="auto"/>
      <w:outlineLvl w:val="3"/>
    </w:pPr>
    <w:rPr>
      <w:rFonts w:ascii="Arial Black" w:hAnsi="Arial Black" w:eastAsia="Times New Roman" w:cs="Times New Roman"/>
      <w:color w:val="1A9CB0"/>
      <w:sz w:val="22"/>
      <w:szCs w:val="20"/>
      <w:lang w:val="en-US" w:eastAsia="en-US" w:bidi="ar-SA"/>
    </w:rPr>
  </w:style>
  <w:style w:type="paragraph" w:styleId="7">
    <w:name w:val="heading 5"/>
    <w:basedOn w:val="6"/>
    <w:next w:val="1"/>
    <w:link w:val="47"/>
    <w:qFormat/>
    <w:uiPriority w:val="0"/>
    <w:pPr>
      <w:numPr>
        <w:ilvl w:val="0"/>
        <w:numId w:val="0"/>
      </w:numPr>
      <w:tabs>
        <w:tab w:val="left" w:pos="-2790"/>
        <w:tab w:val="left" w:pos="-2610"/>
        <w:tab w:val="left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8">
    <w:name w:val="heading 6"/>
    <w:basedOn w:val="7"/>
    <w:next w:val="1"/>
    <w:link w:val="48"/>
    <w:qFormat/>
    <w:uiPriority w:val="0"/>
    <w:pPr>
      <w:widowControl w:val="0"/>
      <w:tabs>
        <w:tab w:val="left" w:pos="4968"/>
        <w:tab w:val="clear" w:pos="3888"/>
      </w:tabs>
      <w:ind w:left="4896"/>
      <w:outlineLvl w:val="5"/>
    </w:pPr>
    <w:rPr>
      <w:b w:val="0"/>
    </w:rPr>
  </w:style>
  <w:style w:type="paragraph" w:styleId="9">
    <w:name w:val="heading 7"/>
    <w:basedOn w:val="8"/>
    <w:next w:val="1"/>
    <w:link w:val="49"/>
    <w:qFormat/>
    <w:uiPriority w:val="0"/>
    <w:pPr>
      <w:tabs>
        <w:tab w:val="center" w:pos="-2430"/>
        <w:tab w:val="left" w:pos="6192"/>
        <w:tab w:val="clear" w:pos="4968"/>
      </w:tabs>
      <w:ind w:left="6192" w:hanging="1296"/>
      <w:outlineLvl w:val="6"/>
    </w:pPr>
  </w:style>
  <w:style w:type="paragraph" w:styleId="10">
    <w:name w:val="heading 8"/>
    <w:basedOn w:val="1"/>
    <w:next w:val="1"/>
    <w:link w:val="51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0"/>
    <w:next w:val="10"/>
    <w:link w:val="50"/>
    <w:qFormat/>
    <w:uiPriority w:val="0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hAnsi="Arial" w:eastAsia="Times New Roman" w:cs="Times New Roman"/>
      <w:b/>
      <w:color w:val="auto"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link w:val="35"/>
    <w:qFormat/>
    <w:uiPriority w:val="0"/>
    <w:pPr>
      <w:keepLines/>
      <w:spacing w:before="120" w:after="0" w:line="240" w:lineRule="auto"/>
    </w:pPr>
    <w:rPr>
      <w:rFonts w:ascii="Trebuchet MS" w:hAnsi="Trebuchet MS" w:eastAsia="Times New Roman" w:cs="Times New Roman"/>
      <w:color w:val="464547"/>
      <w:sz w:val="20"/>
      <w:szCs w:val="20"/>
      <w:lang w:val="en-US" w:eastAsia="en-US" w:bidi="ar-SA"/>
    </w:rPr>
  </w:style>
  <w:style w:type="character" w:styleId="14">
    <w:name w:val="annotation reference"/>
    <w:basedOn w:val="12"/>
    <w:semiHidden/>
    <w:unhideWhenUsed/>
    <w:uiPriority w:val="99"/>
    <w:rPr>
      <w:sz w:val="16"/>
      <w:szCs w:val="16"/>
    </w:rPr>
  </w:style>
  <w:style w:type="character" w:styleId="15">
    <w:name w:val="Hyperlink"/>
    <w:basedOn w:val="12"/>
    <w:qFormat/>
    <w:uiPriority w:val="99"/>
    <w:rPr>
      <w:rFonts w:ascii="Trebuchet MS" w:hAnsi="Trebuchet MS"/>
      <w:color w:val="1A9CB0"/>
      <w:sz w:val="20"/>
      <w:u w:val="single"/>
    </w:rPr>
  </w:style>
  <w:style w:type="character" w:styleId="16">
    <w:name w:val="page number"/>
    <w:basedOn w:val="12"/>
    <w:semiHidden/>
    <w:uiPriority w:val="1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17">
    <w:name w:val="annotation text"/>
    <w:basedOn w:val="1"/>
    <w:link w:val="39"/>
    <w:unhideWhenUsed/>
    <w:uiPriority w:val="99"/>
    <w:pPr>
      <w:spacing w:line="240" w:lineRule="auto"/>
    </w:pPr>
  </w:style>
  <w:style w:type="paragraph" w:styleId="18">
    <w:name w:val="annotation subject"/>
    <w:link w:val="40"/>
    <w:qFormat/>
    <w:uiPriority w:val="0"/>
    <w:pPr>
      <w:spacing w:before="120" w:after="120" w:line="240" w:lineRule="auto"/>
    </w:pPr>
    <w:rPr>
      <w:rFonts w:ascii="Arial Black" w:hAnsi="Arial Black" w:eastAsia="Times New Roman" w:cs="Times New Roman"/>
      <w:bCs/>
      <w:color w:val="464547"/>
      <w:sz w:val="28"/>
      <w:szCs w:val="20"/>
      <w:lang w:val="en-US" w:eastAsia="en-US" w:bidi="ar-SA"/>
    </w:rPr>
  </w:style>
  <w:style w:type="paragraph" w:styleId="19">
    <w:name w:val="header"/>
    <w:link w:val="37"/>
    <w:qFormat/>
    <w:uiPriority w:val="0"/>
    <w:pPr>
      <w:tabs>
        <w:tab w:val="left" w:pos="0"/>
        <w:tab w:val="right" w:pos="8222"/>
      </w:tabs>
      <w:spacing w:after="0" w:line="240" w:lineRule="auto"/>
    </w:pPr>
    <w:rPr>
      <w:rFonts w:ascii="Trebuchet MS" w:hAnsi="Trebuchet MS" w:eastAsia="MS Gothic" w:cs="Times New Roman"/>
      <w:color w:val="464547"/>
      <w:sz w:val="18"/>
      <w:szCs w:val="20"/>
      <w:lang w:val="en-US" w:eastAsia="en-US" w:bidi="ar-SA"/>
    </w:rPr>
  </w:style>
  <w:style w:type="paragraph" w:styleId="20">
    <w:name w:val="toc 1"/>
    <w:next w:val="3"/>
    <w:qFormat/>
    <w:uiPriority w:val="39"/>
    <w:pPr>
      <w:spacing w:after="0" w:line="240" w:lineRule="auto"/>
    </w:pPr>
    <w:rPr>
      <w:rFonts w:ascii="Trebuchet MS" w:hAnsi="Trebuchet MS" w:eastAsia="Times New Roman" w:cs="Times New Roman"/>
      <w:bCs/>
      <w:caps/>
      <w:color w:val="3B3838" w:themeColor="background2" w:themeShade="40"/>
      <w:sz w:val="20"/>
      <w:szCs w:val="24"/>
      <w:lang w:val="en-US" w:eastAsia="en-US" w:bidi="ar-SA"/>
    </w:rPr>
  </w:style>
  <w:style w:type="paragraph" w:styleId="21">
    <w:name w:val="toc 3"/>
    <w:basedOn w:val="1"/>
    <w:next w:val="1"/>
    <w:unhideWhenUsed/>
    <w:uiPriority w:val="39"/>
    <w:pPr>
      <w:spacing w:after="100"/>
      <w:ind w:left="400"/>
    </w:pPr>
  </w:style>
  <w:style w:type="paragraph" w:styleId="22">
    <w:name w:val="toc 2"/>
    <w:basedOn w:val="1"/>
    <w:next w:val="1"/>
    <w:unhideWhenUsed/>
    <w:uiPriority w:val="39"/>
    <w:pPr>
      <w:spacing w:after="100"/>
      <w:ind w:left="200"/>
    </w:pPr>
  </w:style>
  <w:style w:type="paragraph" w:styleId="23">
    <w:name w:val="List Bullet"/>
    <w:semiHidden/>
    <w:unhideWhenUsed/>
    <w:qFormat/>
    <w:uiPriority w:val="0"/>
    <w:pPr>
      <w:numPr>
        <w:ilvl w:val="0"/>
        <w:numId w:val="2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4">
    <w:name w:val="List Bullet 2"/>
    <w:semiHidden/>
    <w:unhideWhenUsed/>
    <w:qFormat/>
    <w:uiPriority w:val="0"/>
    <w:pPr>
      <w:numPr>
        <w:ilvl w:val="1"/>
        <w:numId w:val="2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5">
    <w:name w:val="List Bullet 3"/>
    <w:semiHidden/>
    <w:unhideWhenUsed/>
    <w:qFormat/>
    <w:uiPriority w:val="0"/>
    <w:pPr>
      <w:numPr>
        <w:ilvl w:val="2"/>
        <w:numId w:val="2"/>
      </w:numPr>
      <w:tabs>
        <w:tab w:val="left" w:pos="1418"/>
      </w:tabs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6">
    <w:name w:val="Title"/>
    <w:next w:val="3"/>
    <w:link w:val="38"/>
    <w:qFormat/>
    <w:uiPriority w:val="0"/>
    <w:pPr>
      <w:pBdr>
        <w:bottom w:val="single" w:color="A5A5A5" w:themeColor="accent3" w:sz="4" w:space="1"/>
      </w:pBdr>
      <w:spacing w:before="240" w:after="300" w:line="240" w:lineRule="auto"/>
      <w:outlineLvl w:val="0"/>
    </w:pPr>
    <w:rPr>
      <w:rFonts w:ascii="Arial Black" w:hAnsi="Arial Black" w:cs="Times New Roman" w:eastAsiaTheme="minorEastAsia"/>
      <w:caps/>
      <w:color w:val="464547"/>
      <w:sz w:val="40"/>
      <w:szCs w:val="20"/>
      <w:lang w:val="en-US" w:eastAsia="en-US" w:bidi="ar-SA"/>
    </w:rPr>
  </w:style>
  <w:style w:type="paragraph" w:styleId="27">
    <w:name w:val="footer"/>
    <w:link w:val="36"/>
    <w:qFormat/>
    <w:uiPriority w:val="0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 w:eastAsia="Times New Roman" w:cs="Times New Roman"/>
      <w:color w:val="464547"/>
      <w:sz w:val="18"/>
      <w:szCs w:val="18"/>
      <w:lang w:val="en-US" w:eastAsia="en-US" w:bidi="ar-SA"/>
    </w:rPr>
  </w:style>
  <w:style w:type="paragraph" w:styleId="28">
    <w:name w:val="List Number"/>
    <w:unhideWhenUsed/>
    <w:qFormat/>
    <w:uiPriority w:val="0"/>
    <w:pPr>
      <w:keepNext/>
      <w:numPr>
        <w:ilvl w:val="0"/>
        <w:numId w:val="3"/>
      </w:numPr>
      <w:spacing w:before="120" w:after="0" w:line="240" w:lineRule="auto"/>
    </w:pPr>
    <w:rPr>
      <w:rFonts w:ascii="Trebuchet MS" w:hAnsi="Trebuchet MS" w:eastAsia="Times New Roman" w:cs="Times New Roman"/>
      <w:color w:val="3B3838" w:themeColor="background2" w:themeShade="40"/>
      <w:sz w:val="20"/>
      <w:szCs w:val="20"/>
      <w:lang w:val="en-US" w:eastAsia="en-US" w:bidi="ar-SA"/>
    </w:rPr>
  </w:style>
  <w:style w:type="paragraph" w:styleId="2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30">
    <w:name w:val="Table List 4"/>
    <w:basedOn w:val="13"/>
    <w:uiPriority w:val="0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character" w:customStyle="1" w:styleId="31">
    <w:name w:val="Heading 1 Char"/>
    <w:basedOn w:val="12"/>
    <w:link w:val="2"/>
    <w:uiPriority w:val="0"/>
    <w:rPr>
      <w:rFonts w:ascii="Arial Black" w:hAnsi="Arial Black" w:eastAsia="Times New Roman" w:cs="Times New Roman"/>
      <w:caps/>
      <w:color w:val="464547"/>
      <w:sz w:val="28"/>
      <w:szCs w:val="20"/>
    </w:rPr>
  </w:style>
  <w:style w:type="character" w:customStyle="1" w:styleId="32">
    <w:name w:val="Heading 2 Char"/>
    <w:basedOn w:val="12"/>
    <w:link w:val="4"/>
    <w:uiPriority w:val="0"/>
    <w:rPr>
      <w:rFonts w:ascii="Arial Black" w:hAnsi="Arial Black" w:eastAsia="Times New Roman" w:cs="Times New Roman"/>
      <w:caps/>
      <w:color w:val="1A9CB0"/>
      <w:sz w:val="24"/>
      <w:szCs w:val="20"/>
    </w:rPr>
  </w:style>
  <w:style w:type="character" w:customStyle="1" w:styleId="33">
    <w:name w:val="Heading 3 Char"/>
    <w:basedOn w:val="12"/>
    <w:link w:val="5"/>
    <w:uiPriority w:val="0"/>
    <w:rPr>
      <w:rFonts w:ascii="Arial Black" w:hAnsi="Arial Black" w:eastAsia="Times New Roman" w:cs="Times New Roman"/>
      <w:b/>
      <w:color w:val="1A9CB0"/>
      <w:sz w:val="24"/>
      <w:szCs w:val="20"/>
    </w:rPr>
  </w:style>
  <w:style w:type="character" w:customStyle="1" w:styleId="34">
    <w:name w:val="Heading 4 Char"/>
    <w:basedOn w:val="12"/>
    <w:link w:val="6"/>
    <w:uiPriority w:val="0"/>
    <w:rPr>
      <w:rFonts w:ascii="Arial Black" w:hAnsi="Arial Black" w:eastAsia="Times New Roman" w:cs="Times New Roman"/>
      <w:color w:val="1A9CB0"/>
      <w:szCs w:val="20"/>
    </w:rPr>
  </w:style>
  <w:style w:type="character" w:customStyle="1" w:styleId="35">
    <w:name w:val="Body Text Char"/>
    <w:basedOn w:val="12"/>
    <w:link w:val="3"/>
    <w:uiPriority w:val="0"/>
    <w:rPr>
      <w:rFonts w:ascii="Trebuchet MS" w:hAnsi="Trebuchet MS" w:eastAsia="Times New Roman" w:cs="Times New Roman"/>
      <w:color w:val="464547"/>
      <w:sz w:val="20"/>
      <w:szCs w:val="20"/>
    </w:rPr>
  </w:style>
  <w:style w:type="character" w:customStyle="1" w:styleId="36">
    <w:name w:val="Footer Char"/>
    <w:basedOn w:val="12"/>
    <w:link w:val="27"/>
    <w:uiPriority w:val="0"/>
    <w:rPr>
      <w:rFonts w:ascii="Trebuchet MS" w:hAnsi="Trebuchet MS" w:eastAsia="Times New Roman" w:cs="Times New Roman"/>
      <w:color w:val="464547"/>
      <w:sz w:val="18"/>
      <w:szCs w:val="18"/>
    </w:rPr>
  </w:style>
  <w:style w:type="character" w:customStyle="1" w:styleId="37">
    <w:name w:val="Header Char"/>
    <w:basedOn w:val="12"/>
    <w:link w:val="19"/>
    <w:uiPriority w:val="0"/>
    <w:rPr>
      <w:rFonts w:ascii="Trebuchet MS" w:hAnsi="Trebuchet MS" w:eastAsia="MS Gothic" w:cs="Times New Roman"/>
      <w:color w:val="464547"/>
      <w:sz w:val="18"/>
      <w:szCs w:val="20"/>
    </w:rPr>
  </w:style>
  <w:style w:type="character" w:customStyle="1" w:styleId="38">
    <w:name w:val="Title Char"/>
    <w:basedOn w:val="12"/>
    <w:link w:val="26"/>
    <w:uiPriority w:val="0"/>
    <w:rPr>
      <w:rFonts w:ascii="Arial Black" w:hAnsi="Arial Black" w:cs="Times New Roman" w:eastAsiaTheme="minorEastAsia"/>
      <w:caps/>
      <w:color w:val="464547"/>
      <w:sz w:val="40"/>
      <w:szCs w:val="20"/>
    </w:rPr>
  </w:style>
  <w:style w:type="character" w:customStyle="1" w:styleId="39">
    <w:name w:val="Comment Text Char"/>
    <w:basedOn w:val="12"/>
    <w:link w:val="17"/>
    <w:uiPriority w:val="99"/>
    <w:rPr>
      <w:rFonts w:ascii="Times New Roman" w:hAnsi="Times New Roman" w:eastAsia="Times New Roman" w:cs="Times New Roman"/>
      <w:sz w:val="20"/>
      <w:szCs w:val="20"/>
    </w:rPr>
  </w:style>
  <w:style w:type="character" w:customStyle="1" w:styleId="40">
    <w:name w:val="Comment Subject Char"/>
    <w:basedOn w:val="39"/>
    <w:link w:val="18"/>
    <w:uiPriority w:val="0"/>
    <w:rPr>
      <w:rFonts w:ascii="Arial Black" w:hAnsi="Arial Black" w:eastAsia="Times New Roman" w:cs="Times New Roman"/>
      <w:bCs/>
      <w:color w:val="464547"/>
      <w:sz w:val="28"/>
      <w:szCs w:val="20"/>
    </w:rPr>
  </w:style>
  <w:style w:type="paragraph" w:customStyle="1" w:styleId="41">
    <w:name w:val="TOC Heading"/>
    <w:next w:val="3"/>
    <w:unhideWhenUsed/>
    <w:qFormat/>
    <w:uiPriority w:val="39"/>
    <w:pPr>
      <w:keepLines/>
      <w:spacing w:after="0" w:line="240" w:lineRule="auto"/>
      <w:jc w:val="center"/>
    </w:pPr>
    <w:rPr>
      <w:rFonts w:ascii="Arial Black" w:hAnsi="Arial Black" w:eastAsiaTheme="majorEastAsia" w:cstheme="majorBidi"/>
      <w:b/>
      <w:caps/>
      <w:color w:val="464547"/>
      <w:sz w:val="28"/>
      <w:szCs w:val="32"/>
      <w:lang w:val="en-US" w:eastAsia="en-US" w:bidi="ar-SA"/>
    </w:rPr>
  </w:style>
  <w:style w:type="paragraph" w:customStyle="1" w:styleId="42">
    <w:name w:val="ProjectName"/>
    <w:link w:val="43"/>
    <w:qFormat/>
    <w:uiPriority w:val="0"/>
    <w:pPr>
      <w:keepNext/>
      <w:keepLines/>
      <w:tabs>
        <w:tab w:val="left" w:pos="0"/>
      </w:tabs>
      <w:spacing w:before="120" w:after="120" w:line="240" w:lineRule="auto"/>
    </w:pPr>
    <w:rPr>
      <w:rFonts w:ascii="Arial Black" w:hAnsi="Arial Black" w:eastAsia="Times New Roman" w:cs="Times New Roman"/>
      <w:color w:val="464547"/>
      <w:kern w:val="28"/>
      <w:sz w:val="28"/>
      <w:szCs w:val="28"/>
      <w:lang w:val="en-US" w:eastAsia="en-US" w:bidi="ar-SA"/>
    </w:rPr>
  </w:style>
  <w:style w:type="character" w:customStyle="1" w:styleId="43">
    <w:name w:val="ProjectName Char"/>
    <w:basedOn w:val="12"/>
    <w:link w:val="42"/>
    <w:uiPriority w:val="0"/>
    <w:rPr>
      <w:rFonts w:ascii="Arial Black" w:hAnsi="Arial Black" w:eastAsia="Times New Roman" w:cs="Times New Roman"/>
      <w:color w:val="464547"/>
      <w:kern w:val="28"/>
      <w:sz w:val="28"/>
      <w:szCs w:val="28"/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customStyle="1" w:styleId="45">
    <w:name w:val="Table_Text"/>
    <w:basedOn w:val="1"/>
    <w:qFormat/>
    <w:uiPriority w:val="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46">
    <w:name w:val="Table_Heading"/>
    <w:basedOn w:val="45"/>
    <w:uiPriority w:val="0"/>
    <w:pPr>
      <w:spacing w:after="80"/>
      <w:jc w:val="center"/>
    </w:pPr>
    <w:rPr>
      <w:rFonts w:cs="Arial"/>
      <w:b/>
      <w:bCs/>
      <w:sz w:val="16"/>
      <w:szCs w:val="16"/>
    </w:rPr>
  </w:style>
  <w:style w:type="character" w:customStyle="1" w:styleId="47">
    <w:name w:val="Heading 5 Char"/>
    <w:basedOn w:val="12"/>
    <w:link w:val="7"/>
    <w:uiPriority w:val="0"/>
    <w:rPr>
      <w:rFonts w:ascii="Arial" w:hAnsi="Arial" w:eastAsia="Times New Roman" w:cs="Times New Roman"/>
      <w:b/>
      <w:sz w:val="20"/>
      <w:szCs w:val="20"/>
    </w:rPr>
  </w:style>
  <w:style w:type="character" w:customStyle="1" w:styleId="48">
    <w:name w:val="Heading 6 Char"/>
    <w:basedOn w:val="12"/>
    <w:link w:val="8"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49">
    <w:name w:val="Heading 7 Char"/>
    <w:basedOn w:val="12"/>
    <w:link w:val="9"/>
    <w:uiPriority w:val="0"/>
    <w:rPr>
      <w:rFonts w:ascii="Arial" w:hAnsi="Arial" w:eastAsia="Times New Roman" w:cs="Times New Roman"/>
      <w:sz w:val="20"/>
      <w:szCs w:val="20"/>
    </w:rPr>
  </w:style>
  <w:style w:type="character" w:customStyle="1" w:styleId="50">
    <w:name w:val="Heading 9 Char"/>
    <w:basedOn w:val="12"/>
    <w:link w:val="11"/>
    <w:uiPriority w:val="0"/>
    <w:rPr>
      <w:rFonts w:ascii="Arial" w:hAnsi="Arial" w:eastAsia="Times New Roman" w:cs="Times New Roman"/>
      <w:b/>
      <w:sz w:val="20"/>
      <w:szCs w:val="20"/>
    </w:rPr>
  </w:style>
  <w:style w:type="character" w:customStyle="1" w:styleId="51">
    <w:name w:val="Heading 8 Char"/>
    <w:basedOn w:val="12"/>
    <w:link w:val="10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53">
    <w:name w:val="Revision"/>
    <w:hidden/>
    <w:semiHidden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character" w:customStyle="1" w:styleId="54">
    <w:name w:val="Mention"/>
    <w:basedOn w:val="12"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/>
</ds:datastoreItem>
</file>

<file path=customXml/itemProps3.xml><?xml version="1.0" encoding="utf-8"?>
<ds:datastoreItem xmlns:ds="http://schemas.openxmlformats.org/officeDocument/2006/customXml" ds:itemID="{CEAD825D-2413-46BA-BB1F-DCE637B19B0C}">
  <ds:schemaRefs/>
</ds:datastoreItem>
</file>

<file path=customXml/itemProps4.xml><?xml version="1.0" encoding="utf-8"?>
<ds:datastoreItem xmlns:ds="http://schemas.openxmlformats.org/officeDocument/2006/customXml" ds:itemID="{5C451799-F9B0-43E0-ABE9-80ABBAA59F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1210</Characters>
  <Lines>10</Lines>
  <Paragraphs>2</Paragraphs>
  <TotalTime>19</TotalTime>
  <ScaleCrop>false</ScaleCrop>
  <LinksUpToDate>false</LinksUpToDate>
  <CharactersWithSpaces>1420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2021-01-22T08:29:00Z</dcterms:created>
  <dc:creator>Siarhei Drazdou</dc:creator>
  <cp:lastModifiedBy>Koziboev SS</cp:lastModifiedBy>
  <cp:lastPrinted>2021-02-26T07:14:00Z</cp:lastPrinted>
  <dcterms:modified xsi:type="dcterms:W3CDTF">2024-04-06T16:11:04Z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  <property fmtid="{D5CDD505-2E9C-101B-9397-08002B2CF9AE}" pid="9" name="KSOProductBuildVer">
    <vt:lpwstr>1049-12.2.0.13489</vt:lpwstr>
  </property>
  <property fmtid="{D5CDD505-2E9C-101B-9397-08002B2CF9AE}" pid="10" name="ICV">
    <vt:lpwstr>0634A110D37348ACA2952C96CB9981AA_13</vt:lpwstr>
  </property>
</Properties>
</file>